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runMultiTraitGwas {genStatPipeline}"/>
      </w:tblPr>
      <w:tblGrid>
        <w:gridCol w:w="6162"/>
        <w:gridCol w:w="2910"/>
      </w:tblGrid>
      <w:tr w:rsidR="008B76A3" w:rsidRPr="008B76A3" w:rsidTr="008B76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runMultiTraitGwas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{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genStatPipeline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8B76A3" w:rsidRPr="008B76A3" w:rsidRDefault="008B76A3" w:rsidP="008B76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R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Documentation</w:t>
            </w:r>
            <w:proofErr w:type="spellEnd"/>
          </w:p>
        </w:tc>
      </w:tr>
    </w:tbl>
    <w:p w:rsidR="008B76A3" w:rsidRPr="008B76A3" w:rsidRDefault="008B76A3" w:rsidP="008B76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nl-NL"/>
        </w:rPr>
      </w:pPr>
      <w:proofErr w:type="spellStart"/>
      <w:r w:rsidRPr="008B76A3"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nl-NL"/>
        </w:rPr>
        <w:t>Perform</w:t>
      </w:r>
      <w:proofErr w:type="spellEnd"/>
      <w:r w:rsidRPr="008B76A3"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nl-NL"/>
        </w:rPr>
        <w:t xml:space="preserve"> </w:t>
      </w:r>
      <w:proofErr w:type="spellStart"/>
      <w:r w:rsidRPr="008B76A3"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nl-NL"/>
        </w:rPr>
        <w:t>multi-trait</w:t>
      </w:r>
      <w:proofErr w:type="spellEnd"/>
      <w:r w:rsidRPr="008B76A3">
        <w:rPr>
          <w:rFonts w:ascii="Times New Roman" w:eastAsia="Times New Roman" w:hAnsi="Times New Roman" w:cs="Times New Roman"/>
          <w:b/>
          <w:bCs/>
          <w:sz w:val="36"/>
          <w:szCs w:val="36"/>
          <w:lang w:val="nl-NL" w:eastAsia="nl-NL"/>
        </w:rPr>
        <w:t xml:space="preserve"> GWAS</w:t>
      </w:r>
    </w:p>
    <w:p w:rsidR="008B76A3" w:rsidRPr="008B76A3" w:rsidRDefault="008B76A3" w:rsidP="008B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 w:eastAsia="nl-NL"/>
        </w:rPr>
      </w:pPr>
      <w:proofErr w:type="spellStart"/>
      <w:r w:rsidRPr="008B76A3">
        <w:rPr>
          <w:rFonts w:ascii="Times New Roman" w:eastAsia="Times New Roman" w:hAnsi="Times New Roman" w:cs="Times New Roman"/>
          <w:b/>
          <w:bCs/>
          <w:sz w:val="27"/>
          <w:szCs w:val="27"/>
          <w:lang w:val="nl-NL" w:eastAsia="nl-NL"/>
        </w:rPr>
        <w:t>Description</w:t>
      </w:r>
      <w:proofErr w:type="spellEnd"/>
    </w:p>
    <w:p w:rsidR="008B76A3" w:rsidRPr="008B76A3" w:rsidRDefault="008B76A3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runMultiTraitGwas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performs </w:t>
      </w:r>
      <w:del w:id="0" w:author="Willem Kruijer" w:date="2018-11-16T08:44:00Z">
        <w:r w:rsidRPr="008B76A3" w:rsidDel="0010138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 xml:space="preserve">a </w:delText>
        </w:r>
      </w:del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multi-trait </w:t>
      </w:r>
      <w:ins w:id="1" w:author="Willem Kruijer" w:date="2018-11-16T08:44:00Z">
        <w:r w:rsidR="0010138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 xml:space="preserve">or multi-environments </w:t>
        </w:r>
      </w:ins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Genome Wide Association </w:t>
      </w:r>
      <w:del w:id="2" w:author="Willem Kruijer" w:date="2018-11-16T08:44:00Z">
        <w:r w:rsidRPr="008B76A3" w:rsidDel="0010138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delText>Study (GWAS)</w:delText>
        </w:r>
      </w:del>
      <w:ins w:id="3" w:author="Willem Kruijer" w:date="2018-11-16T08:44:00Z">
        <w:r w:rsidR="00101387">
          <w:rPr>
            <w:rFonts w:ascii="Times New Roman" w:eastAsia="Times New Roman" w:hAnsi="Times New Roman" w:cs="Times New Roman"/>
            <w:sz w:val="24"/>
            <w:szCs w:val="24"/>
            <w:lang w:eastAsia="nl-NL"/>
          </w:rPr>
          <w:t>mapping</w:t>
        </w:r>
      </w:ins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on phenotypic and genotypic data contained in a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gData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object. </w:t>
      </w:r>
    </w:p>
    <w:p w:rsidR="008B76A3" w:rsidRPr="008B76A3" w:rsidRDefault="008B76A3" w:rsidP="008B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8B76A3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Usage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runMultiTraitGwas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(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gData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, environments = NULL,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covar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NULL,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snpCov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NULL, kin = NULL,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kinshipMethod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c("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astle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", "GRM", "IBS",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"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vanRaden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"),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GLSMethod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c("single", "multi"),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subsetMarkers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FALSE,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markerSubset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"", MAF = 0.01,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fitVarComp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TRUE,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covModel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c("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unst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", "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pw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", "fa"),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VeDiag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TRUE, tolerance = 1e-06,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nl-NL"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>maxIter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= 2e+05,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>maxDiag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= 10000,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>mG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= 1,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>mE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= 1,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>CmHet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= TRUE,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val="nl-NL"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DmHet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TRUE,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stopIfDecreasing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TRUE,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computeLogLik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TRUE,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Vg = NULL,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Ve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NULL,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reduceK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FALSE,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nPca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NULL,</w:t>
      </w:r>
    </w:p>
    <w:p w:rsidR="008B76A3" w:rsidRPr="008B76A3" w:rsidRDefault="008B76A3" w:rsidP="008B7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estCom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FALSE, parallel = FALSE, </w:t>
      </w:r>
      <w:proofErr w:type="spellStart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>nCores</w:t>
      </w:r>
      <w:proofErr w:type="spellEnd"/>
      <w:r w:rsidRPr="008B76A3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= NULL)</w:t>
      </w:r>
    </w:p>
    <w:p w:rsidR="008B76A3" w:rsidRPr="008B76A3" w:rsidRDefault="008B76A3" w:rsidP="008B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nl-NL" w:eastAsia="nl-NL"/>
        </w:rPr>
      </w:pPr>
      <w:proofErr w:type="spellStart"/>
      <w:r w:rsidRPr="008B76A3">
        <w:rPr>
          <w:rFonts w:ascii="Times New Roman" w:eastAsia="Times New Roman" w:hAnsi="Times New Roman" w:cs="Times New Roman"/>
          <w:b/>
          <w:bCs/>
          <w:sz w:val="27"/>
          <w:szCs w:val="27"/>
          <w:lang w:val="nl-NL" w:eastAsia="nl-NL"/>
        </w:rPr>
        <w:t>Arguments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996"/>
        <w:gridCol w:w="7076"/>
      </w:tblGrid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gData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object of class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containing at least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map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markers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and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pheno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environments</w:t>
            </w:r>
          </w:p>
        </w:tc>
        <w:tc>
          <w:tcPr>
            <w:tcW w:w="0" w:type="auto"/>
            <w:hideMark/>
          </w:tcPr>
          <w:p w:rsidR="008B76A3" w:rsidRPr="008B76A3" w:rsidRDefault="008B76A3" w:rsidP="001013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vector of environments on which to run </w:t>
            </w:r>
            <w:ins w:id="4" w:author="Willem Kruijer" w:date="2018-11-16T08:45:00Z">
              <w:r w:rsidR="00101387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 xml:space="preserve">multi-trait </w:t>
              </w:r>
            </w:ins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GWAS. These can be either numeric indices or character names of list items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pheno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If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NULL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GWAS is run for all environments. </w:t>
            </w:r>
            <w:del w:id="5" w:author="Willem Kruijer" w:date="2018-11-16T08:45:00Z">
              <w:r w:rsidRPr="008B76A3" w:rsidDel="00101387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delText>GWAS is run for the selected environments in sequential order.</w:delText>
              </w:r>
            </w:del>
            <w:ins w:id="6" w:author="Willem Kruijer" w:date="2018-11-16T08:46:00Z">
              <w:r w:rsidR="00101387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 xml:space="preserve"> </w:t>
              </w:r>
            </w:ins>
            <w:ins w:id="7" w:author="Willem Kruijer" w:date="2018-11-16T08:45:00Z">
              <w:r w:rsidR="00101387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 xml:space="preserve">For multi-environment </w:t>
              </w:r>
            </w:ins>
            <w:ins w:id="8" w:author="Willem Kruijer" w:date="2018-11-16T08:46:00Z">
              <w:r w:rsidR="00101387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 xml:space="preserve">GWAS, all environments should be </w:t>
              </w:r>
              <w:r w:rsidR="0090571A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>columns in a single list item (</w:t>
              </w:r>
            </w:ins>
            <w:ins w:id="9" w:author="Willem Kruijer" w:date="2018-11-16T08:47:00Z">
              <w:r w:rsidR="0090571A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>i.e. a single ‘environment’</w:t>
              </w:r>
            </w:ins>
            <w:ins w:id="10" w:author="Willem Kruijer" w:date="2018-11-16T08:46:00Z">
              <w:r w:rsidR="0090571A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>)</w:t>
              </w:r>
            </w:ins>
            <w:ins w:id="11" w:author="Willem Kruijer" w:date="2018-11-16T08:47:00Z">
              <w:r w:rsidR="0090571A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t>. ==&gt; confusing.... change ?  see details ?</w:t>
              </w:r>
            </w:ins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712E1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712E1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covar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optional vector of covariates taken into account when running GWAS. These can be either numeric indices or character names of columns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covar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NULL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no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covariates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are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snpCov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optional character vector of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snps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to be included as covariates.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kin</w:t>
            </w:r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optional kinship matrix or list of kinship matrices. These matrices can be from the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matrix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class as defined in the base package or from the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dsyMatrix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class, the class of symmetric matrices in the Matrix package.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If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GLSMethod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 "single" then one matrix should be provided, if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GLSMethod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 "multi" a list of chromosome specific matrices of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lenght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equal to the number of chromosomes in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map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If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NULL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then matrix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kinship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used. 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  <w:t xml:space="preserve">If both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provided and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contains a matrix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kinship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then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used.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kinshipMethod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An optional character indicating the method used for calculating the kinship matrix(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ces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). Currently "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astle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 (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Astle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and Balding, 2009), "GRM", "IBS" and "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vanRaden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 (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VanRaden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, 2008) are supported. If a kinship matrix is supplied either in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gData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or in parameter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kinshipMethod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is ignored.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lastRenderedPageBreak/>
              <w:t>GLSMethod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character string indicating the method used to estimate the marker effects. Either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single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using a single kinship matrix. or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multi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using chromosome specific kinship matrices.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subsetMarkers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marker data be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subsetted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?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markerSubset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numeric or character vector used for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subsetting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 markers.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subsetMarkers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=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FALSE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MAF</w:t>
            </w:r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numerical value between 0 and 1. SNPs with minor allele frequency below this value are not taken into account for the analysis, i.e. p-values and effect sizes are put to missing (NA).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useMAF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is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FALSE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fitVarComp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variance components be fitted? If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FALSE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they should be supplied in Vg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</w:t>
            </w:r>
            <w:proofErr w:type="spellEnd"/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character string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indictating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 model used when fitting the variance components. Either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unst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unstructured for both Vg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(as in Zhou and Stephens (2014)),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pw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unstructered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both Vg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(pairwise, as in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Furlotte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Eskin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(2013)) or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fa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for factor-analytic for both Vg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br/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fitVarComp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=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FALSE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VeDiag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4435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there be environmental correlations if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covModel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= "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unst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" or "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pw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"? If traits are measured on the same individuals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put</w:t>
            </w:r>
            <w:del w:id="12" w:author="Willem Kruijer" w:date="2018-11-16T08:36:00Z">
              <w:r w:rsidRPr="008B76A3" w:rsidDel="004435BC">
                <w:rPr>
                  <w:rFonts w:ascii="Times New Roman" w:eastAsia="Times New Roman" w:hAnsi="Times New Roman" w:cs="Times New Roman"/>
                  <w:sz w:val="24"/>
                  <w:szCs w:val="24"/>
                  <w:lang w:eastAsia="nl-NL"/>
                </w:rPr>
                <w:delText xml:space="preserve"> </w:delText>
              </w:r>
              <w:r w:rsidRPr="008B76A3" w:rsidDel="004435BC">
                <w:rPr>
                  <w:rFonts w:ascii="Courier New" w:eastAsia="Times New Roman" w:hAnsi="Courier New" w:cs="Courier New"/>
                  <w:sz w:val="20"/>
                  <w:szCs w:val="20"/>
                  <w:lang w:eastAsia="nl-NL"/>
                </w:rPr>
                <w:delText>FALSE</w:delText>
              </w:r>
            </w:del>
            <w:ins w:id="13" w:author="Willem Kruijer" w:date="2018-11-16T08:37:00Z">
              <w:r w:rsidR="004435BC">
                <w:rPr>
                  <w:rFonts w:ascii="Courier New" w:eastAsia="Times New Roman" w:hAnsi="Courier New" w:cs="Courier New"/>
                  <w:sz w:val="20"/>
                  <w:szCs w:val="20"/>
                  <w:lang w:eastAsia="nl-NL"/>
                </w:rPr>
                <w:t>TRUE</w:t>
              </w:r>
            </w:ins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tolerance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numerical value. The iterating process stops if the difference in conditional log-likelihood between two consecutive iterations drops below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tolerance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maxIter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integer for the maximum number of iterations. Only used when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maxDiag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numical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value. The maximal value of the diagonal elements in the precision matrices Cm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(ignoring the low-rank part W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W^t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).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mG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integer. The order of the genetic part of the factor analytic model.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mE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integer. The order of the environmental part of the factor analytic model.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CmHet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an extra diagonal part be added in the model for the precision matrix Cm?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DmHet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an extra diagonal part be added in the model for the precision matrix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Dm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?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stopIfDecreasing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iterating process in the factor analytic model stop if after 50 iterations the log-likelihood decreases between two consecutive iterations?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Only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used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when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 xml:space="preserve"> = "fa"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Vg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optional matrix with genotypic variance components. Vg should have row names column names corresponding to the column names of Y. It may contain additional rows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colums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which will be ignored.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fitVarComp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=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TRUE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Ve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optional matrix with environmental variance components.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Ve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should have row names column names corresponding to the column names of Y. It may contain additional rows and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colums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which will be ignored.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fitVarComp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=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TRUE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lastRenderedPageBreak/>
              <w:t>reduceK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kinship matrix be reduced? 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See </w:t>
            </w:r>
            <w:hyperlink r:id="rId5" w:history="1">
              <w:proofErr w:type="spellStart"/>
              <w:r w:rsidRPr="008B76A3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nl-NL" w:eastAsia="nl-NL"/>
                </w:rPr>
                <w:t>reduceKinship</w:t>
              </w:r>
              <w:proofErr w:type="spellEnd"/>
            </w:hyperlink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nPca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An integer giving the number of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Pcas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used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whe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reducing the kinship matrix.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Ignored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if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</w:t>
            </w:r>
            <w:proofErr w:type="spellStart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reduceK</w:t>
            </w:r>
            <w:proofErr w:type="spellEnd"/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 xml:space="preserve"> =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FALSE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  <w:t>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estCom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common SNP-effect model be fitted? If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TRUE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not only the SNP-effects but also the common SNP-effect and QTL x E effect are estimated.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parallel</w:t>
            </w:r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Should the computation of variance components be done in parallel? Only used if 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covModel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 xml:space="preserve"> = "</w:t>
            </w: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pw</w:t>
            </w:r>
            <w:proofErr w:type="spellEnd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"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. A parallel computing environment has to be setup by the user.</w:t>
            </w:r>
          </w:p>
        </w:tc>
      </w:tr>
      <w:tr w:rsidR="008B76A3" w:rsidRPr="008B76A3" w:rsidTr="008B76A3">
        <w:trPr>
          <w:tblCellSpacing w:w="15" w:type="dxa"/>
        </w:trPr>
        <w:tc>
          <w:tcPr>
            <w:tcW w:w="0" w:type="auto"/>
            <w:hideMark/>
          </w:tcPr>
          <w:p w:rsidR="008B76A3" w:rsidRPr="008B76A3" w:rsidRDefault="008B76A3" w:rsidP="008B76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nl-NL" w:eastAsia="nl-NL"/>
              </w:rPr>
            </w:pPr>
            <w:proofErr w:type="spellStart"/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val="nl-NL" w:eastAsia="nl-NL"/>
              </w:rPr>
              <w:t>nCores</w:t>
            </w:r>
            <w:proofErr w:type="spellEnd"/>
          </w:p>
        </w:tc>
        <w:tc>
          <w:tcPr>
            <w:tcW w:w="0" w:type="auto"/>
            <w:hideMark/>
          </w:tcPr>
          <w:p w:rsidR="008B76A3" w:rsidRPr="008B76A3" w:rsidRDefault="008B76A3" w:rsidP="008B76A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A numerical value indicating the number of cores to be used by the parallel part of the algorithm. If </w:t>
            </w:r>
            <w:r w:rsidRPr="008B76A3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NULL</w:t>
            </w:r>
            <w:r w:rsidRPr="008B76A3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 xml:space="preserve"> the number of cores used will be equal to the number of cores available on the machine - 1.</w:t>
            </w:r>
          </w:p>
        </w:tc>
      </w:tr>
    </w:tbl>
    <w:p w:rsidR="008B76A3" w:rsidRPr="008B76A3" w:rsidRDefault="008B76A3" w:rsidP="008B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8B76A3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Value</w:t>
      </w:r>
    </w:p>
    <w:p w:rsidR="008B76A3" w:rsidRPr="008B76A3" w:rsidRDefault="008B76A3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An object of class </w:t>
      </w:r>
      <w:hyperlink r:id="rId6" w:history="1">
        <w:r w:rsidRPr="008B76A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nl-NL"/>
          </w:rPr>
          <w:t>GWAS</w:t>
        </w:r>
      </w:hyperlink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</w:t>
      </w:r>
    </w:p>
    <w:p w:rsidR="0045043A" w:rsidRPr="008B76A3" w:rsidRDefault="0045043A" w:rsidP="0045043A">
      <w:pPr>
        <w:spacing w:before="100" w:beforeAutospacing="1" w:after="100" w:afterAutospacing="1" w:line="240" w:lineRule="auto"/>
        <w:outlineLvl w:val="2"/>
        <w:rPr>
          <w:ins w:id="14" w:author="Willem Kruijer" w:date="2018-11-16T08:33:00Z"/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ins w:id="15" w:author="Willem Kruijer" w:date="2018-11-16T08:33:00Z">
        <w:r>
          <w:rPr>
            <w:rFonts w:ascii="Times New Roman" w:eastAsia="Times New Roman" w:hAnsi="Times New Roman" w:cs="Times New Roman"/>
            <w:b/>
            <w:bCs/>
            <w:sz w:val="27"/>
            <w:szCs w:val="27"/>
            <w:lang w:eastAsia="nl-NL"/>
          </w:rPr>
          <w:t>Details</w:t>
        </w:r>
      </w:ins>
    </w:p>
    <w:p w:rsidR="0045043A" w:rsidRDefault="0045043A" w:rsidP="008B76A3">
      <w:pPr>
        <w:spacing w:before="100" w:beforeAutospacing="1" w:after="100" w:afterAutospacing="1" w:line="240" w:lineRule="auto"/>
        <w:outlineLvl w:val="2"/>
        <w:rPr>
          <w:ins w:id="16" w:author="Willem Kruijer" w:date="2018-11-16T08:33:00Z"/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</w:p>
    <w:p w:rsidR="008B76A3" w:rsidRPr="008B76A3" w:rsidRDefault="008B76A3" w:rsidP="008B76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8B76A3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References</w:t>
      </w:r>
    </w:p>
    <w:p w:rsidR="008B76A3" w:rsidRPr="008B76A3" w:rsidRDefault="008B76A3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Dahl et al. (2013). Network inference in matrix-variate Gaussian models with non-independent noise. </w:t>
      </w: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>arXiv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preprint arXiv:1312.1622. </w:t>
      </w:r>
    </w:p>
    <w:p w:rsidR="008B76A3" w:rsidRPr="008B76A3" w:rsidRDefault="008B76A3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>Furlotte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N.A. and </w:t>
      </w: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>Eskin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E. (2015). Efficient multiple-trait association and estimation of genetic correlation using the matrix-variate linear mixed model. Genetics, May 2015, Vol.200-1, p. 59-68. </w:t>
      </w:r>
    </w:p>
    <w:p w:rsidR="008B76A3" w:rsidRPr="008B76A3" w:rsidRDefault="008B76A3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Kruijer et al. (2015) Marker-based estimation of heritability in immortal populations. Genetics. February 2015, Vol. 199-2, p. 379-398. </w:t>
      </w:r>
    </w:p>
    <w:p w:rsidR="008B76A3" w:rsidRDefault="008B76A3" w:rsidP="008B76A3">
      <w:pPr>
        <w:spacing w:before="100" w:beforeAutospacing="1" w:after="100" w:afterAutospacing="1" w:line="240" w:lineRule="auto"/>
        <w:rPr>
          <w:ins w:id="17" w:author="Willem Kruijer" w:date="2018-11-16T08:33:00Z"/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Zhou, X. and Stephens, M. (2014). Efficient multivariate linear mixed model algorithms for genome-wide association studies. </w:t>
      </w:r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Nature </w:t>
      </w: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Methods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, </w:t>
      </w: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February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2014, Vol. 11, p. 407–409. </w:t>
      </w:r>
    </w:p>
    <w:p w:rsidR="0045043A" w:rsidRDefault="0045043A" w:rsidP="008B76A3">
      <w:pPr>
        <w:spacing w:before="100" w:beforeAutospacing="1" w:after="100" w:afterAutospacing="1" w:line="240" w:lineRule="auto"/>
        <w:rPr>
          <w:ins w:id="18" w:author="Willem Kruijer" w:date="2018-11-16T08:33:00Z"/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ins w:id="19" w:author="Willem Kruijer" w:date="2018-11-16T08:33:00Z">
        <w:r>
          <w:rPr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Millet et al. (2016)</w:t>
        </w:r>
      </w:ins>
    </w:p>
    <w:p w:rsidR="0045043A" w:rsidRDefault="0045043A" w:rsidP="008B76A3">
      <w:pPr>
        <w:spacing w:before="100" w:beforeAutospacing="1" w:after="100" w:afterAutospacing="1" w:line="240" w:lineRule="auto"/>
        <w:rPr>
          <w:ins w:id="20" w:author="Willem Kruijer" w:date="2018-11-16T08:33:00Z"/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ins w:id="21" w:author="Willem Kruijer" w:date="2018-11-16T08:33:00Z">
        <w:r>
          <w:rPr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Thoen et al. (2017)</w:t>
        </w:r>
      </w:ins>
    </w:p>
    <w:p w:rsidR="0045043A" w:rsidRPr="008B76A3" w:rsidRDefault="0045043A" w:rsidP="008B7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ins w:id="22" w:author="Willem Kruijer" w:date="2018-11-16T08:33:00Z">
        <w:r>
          <w:rPr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Korte et al. (</w:t>
        </w:r>
      </w:ins>
      <w:ins w:id="23" w:author="Willem Kruijer" w:date="2018-11-16T08:34:00Z">
        <w:r>
          <w:rPr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2012</w:t>
        </w:r>
      </w:ins>
      <w:ins w:id="24" w:author="Willem Kruijer" w:date="2018-11-16T08:33:00Z">
        <w:r>
          <w:rPr>
            <w:rFonts w:ascii="Times New Roman" w:eastAsia="Times New Roman" w:hAnsi="Times New Roman" w:cs="Times New Roman"/>
            <w:sz w:val="24"/>
            <w:szCs w:val="24"/>
            <w:lang w:val="nl-NL" w:eastAsia="nl-NL"/>
          </w:rPr>
          <w:t>)</w:t>
        </w:r>
      </w:ins>
    </w:p>
    <w:p w:rsidR="008B76A3" w:rsidRPr="008B76A3" w:rsidRDefault="008B76A3" w:rsidP="008B7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pict>
          <v:rect id="_x0000_i1027" style="width:0;height:1.5pt" o:hralign="center" o:hrstd="t" o:hr="t" fillcolor="#a0a0a0" stroked="f"/>
        </w:pict>
      </w:r>
    </w:p>
    <w:p w:rsidR="008B76A3" w:rsidRPr="008B76A3" w:rsidRDefault="008B76A3" w:rsidP="008B76A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[Package </w:t>
      </w:r>
      <w:proofErr w:type="spellStart"/>
      <w:r w:rsidRPr="008B76A3">
        <w:rPr>
          <w:rFonts w:ascii="Times New Roman" w:eastAsia="Times New Roman" w:hAnsi="Times New Roman" w:cs="Times New Roman"/>
          <w:i/>
          <w:iCs/>
          <w:sz w:val="24"/>
          <w:szCs w:val="24"/>
          <w:lang w:val="nl-NL" w:eastAsia="nl-NL"/>
        </w:rPr>
        <w:t>genStatPipeline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</w:t>
      </w:r>
      <w:proofErr w:type="spellStart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version</w:t>
      </w:r>
      <w:proofErr w:type="spellEnd"/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 xml:space="preserve"> 0.0.0.9000 </w:t>
      </w:r>
      <w:hyperlink r:id="rId7" w:history="1">
        <w:r w:rsidRPr="008B76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nl-NL" w:eastAsia="nl-NL"/>
          </w:rPr>
          <w:t>Index</w:t>
        </w:r>
      </w:hyperlink>
      <w:r w:rsidRPr="008B76A3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t>]</w:t>
      </w:r>
    </w:p>
    <w:p w:rsidR="00310619" w:rsidRDefault="00310619">
      <w:pPr>
        <w:rPr>
          <w:ins w:id="25" w:author="Willem Kruijer" w:date="2018-11-16T08:34:00Z"/>
        </w:rPr>
      </w:pPr>
    </w:p>
    <w:p w:rsidR="00A810F0" w:rsidRDefault="00A810F0">
      <w:pPr>
        <w:rPr>
          <w:ins w:id="26" w:author="Willem Kruijer" w:date="2018-11-16T08:34:00Z"/>
        </w:rPr>
      </w:pPr>
      <w:ins w:id="27" w:author="Willem Kruijer" w:date="2018-11-16T08:34:00Z">
        <w:r>
          <w:t>Issues:</w:t>
        </w:r>
      </w:ins>
    </w:p>
    <w:p w:rsidR="00A810F0" w:rsidRDefault="00A810F0" w:rsidP="00A810F0">
      <w:pPr>
        <w:pStyle w:val="ListParagraph"/>
        <w:numPr>
          <w:ilvl w:val="0"/>
          <w:numId w:val="1"/>
        </w:numPr>
        <w:rPr>
          <w:ins w:id="28" w:author="Willem Kruijer" w:date="2018-11-16T08:48:00Z"/>
        </w:rPr>
        <w:pPrChange w:id="29" w:author="Willem Kruijer" w:date="2018-11-16T08:34:00Z">
          <w:pPr/>
        </w:pPrChange>
      </w:pPr>
      <w:ins w:id="30" w:author="Willem Kruijer" w:date="2018-11-16T08:34:00Z">
        <w:r>
          <w:t>MAF: based on</w:t>
        </w:r>
      </w:ins>
      <w:ins w:id="31" w:author="Willem Kruijer" w:date="2018-11-16T08:35:00Z">
        <w:r>
          <w:t xml:space="preserve"> all genotypic data, or only those genotypes with phenotypic data</w:t>
        </w:r>
      </w:ins>
      <w:ins w:id="32" w:author="Willem Kruijer" w:date="2018-11-16T08:34:00Z">
        <w:r>
          <w:t xml:space="preserve"> </w:t>
        </w:r>
      </w:ins>
      <w:ins w:id="33" w:author="Willem Kruijer" w:date="2018-11-16T08:37:00Z">
        <w:r w:rsidR="004435BC">
          <w:t>?</w:t>
        </w:r>
      </w:ins>
    </w:p>
    <w:p w:rsidR="00712E13" w:rsidRDefault="00712E13" w:rsidP="00A810F0">
      <w:pPr>
        <w:pStyle w:val="ListParagraph"/>
        <w:numPr>
          <w:ilvl w:val="0"/>
          <w:numId w:val="1"/>
        </w:numPr>
        <w:rPr>
          <w:ins w:id="34" w:author="Willem Kruijer" w:date="2018-11-16T08:37:00Z"/>
        </w:rPr>
        <w:pPrChange w:id="35" w:author="Willem Kruijer" w:date="2018-11-16T08:34:00Z">
          <w:pPr/>
        </w:pPrChange>
      </w:pPr>
      <w:ins w:id="36" w:author="Willem Kruijer" w:date="2018-11-16T08:48:00Z">
        <w:r>
          <w:lastRenderedPageBreak/>
          <w:t>environments : multi-trait vs multi-</w:t>
        </w:r>
        <w:proofErr w:type="spellStart"/>
        <w:r>
          <w:t>env</w:t>
        </w:r>
        <w:proofErr w:type="spellEnd"/>
        <w:r>
          <w:t xml:space="preserve"> ...</w:t>
        </w:r>
        <w:bookmarkStart w:id="37" w:name="_GoBack"/>
        <w:bookmarkEnd w:id="37"/>
        <w:r>
          <w:t xml:space="preserve"> </w:t>
        </w:r>
      </w:ins>
    </w:p>
    <w:p w:rsidR="004435BC" w:rsidRDefault="004435BC" w:rsidP="00A810F0">
      <w:pPr>
        <w:pStyle w:val="ListParagraph"/>
        <w:numPr>
          <w:ilvl w:val="0"/>
          <w:numId w:val="1"/>
        </w:numPr>
        <w:rPr>
          <w:ins w:id="38" w:author="Willem Kruijer" w:date="2018-11-16T08:37:00Z"/>
        </w:rPr>
        <w:pPrChange w:id="39" w:author="Willem Kruijer" w:date="2018-11-16T08:34:00Z">
          <w:pPr/>
        </w:pPrChange>
      </w:pPr>
      <w:ins w:id="40" w:author="Willem Kruijer" w:date="2018-11-16T08:37:00Z">
        <w:r>
          <w:t>Too many options for factor analytic. Just fix to the</w:t>
        </w:r>
        <w:r w:rsidR="00101387">
          <w:t xml:space="preserve"> default: </w:t>
        </w:r>
        <w:proofErr w:type="spellStart"/>
        <w:r w:rsidR="00101387">
          <w:t>Cmhet</w:t>
        </w:r>
        <w:proofErr w:type="spellEnd"/>
        <w:r w:rsidR="00101387">
          <w:t xml:space="preserve">, </w:t>
        </w:r>
        <w:proofErr w:type="spellStart"/>
        <w:r w:rsidR="00101387">
          <w:t>DmHet</w:t>
        </w:r>
        <w:proofErr w:type="spellEnd"/>
        <w:r w:rsidR="00101387">
          <w:t xml:space="preserve">, </w:t>
        </w:r>
        <w:proofErr w:type="spellStart"/>
        <w:r w:rsidR="00101387">
          <w:t>StopIf</w:t>
        </w:r>
        <w:proofErr w:type="spellEnd"/>
        <w:r w:rsidR="00101387">
          <w:t xml:space="preserve">, </w:t>
        </w:r>
        <w:proofErr w:type="spellStart"/>
        <w:r w:rsidR="00101387">
          <w:t>ComputeLog</w:t>
        </w:r>
        <w:proofErr w:type="spellEnd"/>
        <w:r w:rsidR="00101387">
          <w:t>...</w:t>
        </w:r>
      </w:ins>
    </w:p>
    <w:p w:rsidR="00101387" w:rsidRDefault="00101387" w:rsidP="00A810F0">
      <w:pPr>
        <w:pStyle w:val="ListParagraph"/>
        <w:numPr>
          <w:ilvl w:val="0"/>
          <w:numId w:val="1"/>
        </w:numPr>
        <w:pPrChange w:id="41" w:author="Willem Kruijer" w:date="2018-11-16T08:34:00Z">
          <w:pPr/>
        </w:pPrChange>
      </w:pPr>
      <w:ins w:id="42" w:author="Willem Kruijer" w:date="2018-11-16T08:43:00Z">
        <w:r>
          <w:t xml:space="preserve">Tolerance + </w:t>
        </w:r>
        <w:proofErr w:type="spellStart"/>
        <w:r>
          <w:t>max.diag</w:t>
        </w:r>
        <w:proofErr w:type="spellEnd"/>
        <w:r>
          <w:t xml:space="preserve"> should become a function of the data</w:t>
        </w:r>
      </w:ins>
    </w:p>
    <w:sectPr w:rsidR="00101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0753D"/>
    <w:multiLevelType w:val="hybridMultilevel"/>
    <w:tmpl w:val="552CFF2C"/>
    <w:lvl w:ilvl="0" w:tplc="0540A8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llem Kruijer">
    <w15:presenceInfo w15:providerId="None" w15:userId="Willem Kruij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A3"/>
    <w:rsid w:val="00101387"/>
    <w:rsid w:val="00310619"/>
    <w:rsid w:val="004435BC"/>
    <w:rsid w:val="0045043A"/>
    <w:rsid w:val="00712E13"/>
    <w:rsid w:val="008B76A3"/>
    <w:rsid w:val="0090571A"/>
    <w:rsid w:val="00A8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522B"/>
  <w15:chartTrackingRefBased/>
  <w15:docId w15:val="{1E45CC72-41BE-4374-9B7A-3FCFD1A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30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6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paragraph" w:styleId="Heading3">
    <w:name w:val="heading 3"/>
    <w:basedOn w:val="Normal"/>
    <w:link w:val="Heading3Char"/>
    <w:uiPriority w:val="9"/>
    <w:qFormat/>
    <w:rsid w:val="008B7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6A3"/>
    <w:rPr>
      <w:rFonts w:ascii="Times New Roman" w:eastAsia="Times New Roman" w:hAnsi="Times New Roman" w:cs="Times New Roman"/>
      <w:b/>
      <w:bCs/>
      <w:sz w:val="36"/>
      <w:szCs w:val="36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8B76A3"/>
    <w:rPr>
      <w:rFonts w:ascii="Times New Roman" w:eastAsia="Times New Roman" w:hAnsi="Times New Roman" w:cs="Times New Roman"/>
      <w:b/>
      <w:bCs/>
      <w:sz w:val="27"/>
      <w:szCs w:val="27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8B7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TMLCode">
    <w:name w:val="HTML Code"/>
    <w:basedOn w:val="DefaultParagraphFont"/>
    <w:uiPriority w:val="99"/>
    <w:semiHidden/>
    <w:unhideWhenUsed/>
    <w:rsid w:val="008B76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6A3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yperlink">
    <w:name w:val="Hyperlink"/>
    <w:basedOn w:val="DefaultParagraphFont"/>
    <w:uiPriority w:val="99"/>
    <w:semiHidden/>
    <w:unhideWhenUsed/>
    <w:rsid w:val="008B76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B76A3"/>
    <w:rPr>
      <w:i/>
      <w:iCs/>
    </w:rPr>
  </w:style>
  <w:style w:type="paragraph" w:styleId="ListParagraph">
    <w:name w:val="List Paragraph"/>
    <w:basedOn w:val="Normal"/>
    <w:uiPriority w:val="34"/>
    <w:qFormat/>
    <w:rsid w:val="00A810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0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M:\willem\research\STATISTICAL_GENETICS\statgenpipeline\statGenPipeline\documentation_update\00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M:\willem\research\STATISTICAL_GENETICS\statgenpipeline\statGenPipeline\documentation_update\GWAS.html" TargetMode="External"/><Relationship Id="rId5" Type="http://schemas.openxmlformats.org/officeDocument/2006/relationships/hyperlink" Target="file:///M:\willem\research\STATISTICAL_GENETICS\statgenpipeline\statGenPipeline\documentation_update\reduceKinship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12C87093.dotm</Template>
  <TotalTime>22</TotalTime>
  <Pages>4</Pages>
  <Words>1137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Kruijer</dc:creator>
  <cp:keywords/>
  <dc:description/>
  <cp:lastModifiedBy>Willem Kruijer</cp:lastModifiedBy>
  <cp:revision>5</cp:revision>
  <dcterms:created xsi:type="dcterms:W3CDTF">2018-11-16T07:26:00Z</dcterms:created>
  <dcterms:modified xsi:type="dcterms:W3CDTF">2018-11-16T07:48:00Z</dcterms:modified>
</cp:coreProperties>
</file>